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9DE" w:rsidRPr="00A119DE" w:rsidRDefault="00A119DE" w:rsidP="00A119DE">
      <w:pPr>
        <w:rPr>
          <w:rFonts w:ascii="Arial" w:hAnsi="Arial" w:cs="Arial"/>
          <w:color w:val="171717"/>
          <w:sz w:val="27"/>
          <w:szCs w:val="27"/>
          <w:shd w:val="clear" w:color="auto" w:fill="FFFFFF"/>
        </w:rPr>
      </w:pPr>
      <w:r w:rsidRPr="00A119DE">
        <w:rPr>
          <w:rFonts w:ascii="Arial" w:hAnsi="Arial" w:cs="Arial" w:hint="eastAsia"/>
          <w:color w:val="171717"/>
          <w:sz w:val="27"/>
          <w:szCs w:val="27"/>
          <w:shd w:val="clear" w:color="auto" w:fill="FFFFFF"/>
        </w:rPr>
        <w:t>（背景）</w:t>
      </w:r>
      <w:r w:rsidRPr="00A119DE">
        <w:rPr>
          <w:rFonts w:ascii="Arial" w:hAnsi="Arial" w:cs="Arial"/>
          <w:color w:val="171717"/>
          <w:sz w:val="27"/>
          <w:szCs w:val="27"/>
          <w:shd w:val="clear" w:color="auto" w:fill="FFFFFF"/>
        </w:rPr>
        <w:t xml:space="preserve">Fencing is a sport that relies heavily on the use of tactics. The adoption of </w:t>
      </w:r>
      <w:del w:id="0" w:author="Li Chen" w:date="2018-03-21T21:51:00Z">
        <w:r w:rsidRPr="00A119DE" w:rsidDel="00A119DE">
          <w:rPr>
            <w:rFonts w:ascii="Arial" w:hAnsi="Arial" w:cs="Arial"/>
            <w:color w:val="171717"/>
            <w:sz w:val="27"/>
            <w:szCs w:val="27"/>
            <w:shd w:val="clear" w:color="auto" w:fill="FFFFFF"/>
          </w:rPr>
          <w:delText xml:space="preserve">reasonable </w:delText>
        </w:r>
      </w:del>
      <w:ins w:id="1" w:author="Li Chen" w:date="2018-03-21T21:51:00Z">
        <w:r>
          <w:rPr>
            <w:rFonts w:ascii="Arial" w:hAnsi="Arial" w:cs="Arial"/>
            <w:color w:val="171717"/>
            <w:sz w:val="27"/>
            <w:szCs w:val="27"/>
            <w:shd w:val="clear" w:color="auto" w:fill="FFFFFF"/>
          </w:rPr>
          <w:t>effective</w:t>
        </w:r>
        <w:r w:rsidRPr="00A119DE">
          <w:rPr>
            <w:rFonts w:ascii="Arial" w:hAnsi="Arial" w:cs="Arial"/>
            <w:color w:val="171717"/>
            <w:sz w:val="27"/>
            <w:szCs w:val="27"/>
            <w:shd w:val="clear" w:color="auto" w:fill="FFFFFF"/>
          </w:rPr>
          <w:t xml:space="preserve"> </w:t>
        </w:r>
      </w:ins>
      <w:r w:rsidRPr="00A119DE">
        <w:rPr>
          <w:rFonts w:ascii="Arial" w:hAnsi="Arial" w:cs="Arial"/>
          <w:color w:val="171717"/>
          <w:sz w:val="27"/>
          <w:szCs w:val="27"/>
          <w:shd w:val="clear" w:color="auto" w:fill="FFFFFF"/>
        </w:rPr>
        <w:t xml:space="preserve">strategies for different opponents can help the fencer increase the possibility of winning. However, </w:t>
      </w:r>
      <w:ins w:id="2" w:author="Li Chen" w:date="2018-03-21T22:25:00Z">
        <w:r w:rsidR="0066325A">
          <w:rPr>
            <w:rFonts w:ascii="Arial" w:hAnsi="Arial" w:cs="Arial"/>
            <w:color w:val="171717"/>
            <w:sz w:val="27"/>
            <w:szCs w:val="27"/>
            <w:shd w:val="clear" w:color="auto" w:fill="FFFFFF"/>
          </w:rPr>
          <w:t xml:space="preserve">almost all </w:t>
        </w:r>
      </w:ins>
      <w:ins w:id="3" w:author="Li Chen" w:date="2018-03-21T22:23:00Z">
        <w:r w:rsidR="0066325A">
          <w:rPr>
            <w:rFonts w:ascii="Arial" w:hAnsi="Arial" w:cs="Arial"/>
            <w:color w:val="171717"/>
            <w:sz w:val="27"/>
            <w:szCs w:val="27"/>
            <w:shd w:val="clear" w:color="auto" w:fill="FFFFFF"/>
          </w:rPr>
          <w:t>fencing data</w:t>
        </w:r>
      </w:ins>
      <w:ins w:id="4" w:author="Li Chen" w:date="2018-03-21T22:25:00Z">
        <w:r w:rsidR="0066325A">
          <w:rPr>
            <w:rFonts w:ascii="Arial" w:hAnsi="Arial" w:cs="Arial"/>
            <w:color w:val="171717"/>
            <w:sz w:val="27"/>
            <w:szCs w:val="27"/>
            <w:shd w:val="clear" w:color="auto" w:fill="FFFFFF"/>
          </w:rPr>
          <w:t xml:space="preserve"> analysis </w:t>
        </w:r>
      </w:ins>
      <w:ins w:id="5" w:author="Li Chen" w:date="2018-03-21T22:30:00Z">
        <w:r w:rsidR="001608C1">
          <w:rPr>
            <w:rFonts w:ascii="Arial" w:hAnsi="Arial" w:cs="Arial"/>
            <w:color w:val="171717"/>
            <w:sz w:val="27"/>
            <w:szCs w:val="27"/>
            <w:shd w:val="clear" w:color="auto" w:fill="FFFFFF"/>
          </w:rPr>
          <w:t xml:space="preserve">methods </w:t>
        </w:r>
      </w:ins>
      <w:ins w:id="6" w:author="Li Chen" w:date="2018-03-21T22:25:00Z">
        <w:r w:rsidR="0066325A">
          <w:rPr>
            <w:rFonts w:ascii="Arial" w:hAnsi="Arial" w:cs="Arial"/>
            <w:color w:val="171717"/>
            <w:sz w:val="27"/>
            <w:szCs w:val="27"/>
            <w:shd w:val="clear" w:color="auto" w:fill="FFFFFF"/>
          </w:rPr>
          <w:t>are based on</w:t>
        </w:r>
      </w:ins>
      <w:ins w:id="7" w:author="Li Chen" w:date="2018-03-21T22:26:00Z">
        <w:r w:rsidR="0066325A">
          <w:rPr>
            <w:rFonts w:ascii="Arial" w:hAnsi="Arial" w:cs="Arial"/>
            <w:color w:val="171717"/>
            <w:sz w:val="27"/>
            <w:szCs w:val="27"/>
            <w:shd w:val="clear" w:color="auto" w:fill="FFFFFF"/>
          </w:rPr>
          <w:t xml:space="preserve"> statistical models, which </w:t>
        </w:r>
      </w:ins>
      <w:ins w:id="8" w:author="Li Chen" w:date="2018-03-21T22:30:00Z">
        <w:r w:rsidR="001608C1">
          <w:rPr>
            <w:rFonts w:ascii="Arial" w:hAnsi="Arial" w:cs="Arial"/>
            <w:color w:val="171717"/>
            <w:sz w:val="27"/>
            <w:szCs w:val="27"/>
            <w:shd w:val="clear" w:color="auto" w:fill="FFFFFF"/>
          </w:rPr>
          <w:t xml:space="preserve">are difficult to discover </w:t>
        </w:r>
      </w:ins>
      <w:ins w:id="9" w:author="Li Chen" w:date="2018-03-21T22:31:00Z">
        <w:r w:rsidR="001608C1">
          <w:rPr>
            <w:rFonts w:ascii="Arial" w:hAnsi="Arial" w:cs="Arial"/>
            <w:color w:val="171717"/>
            <w:sz w:val="27"/>
            <w:szCs w:val="27"/>
            <w:shd w:val="clear" w:color="auto" w:fill="FFFFFF"/>
          </w:rPr>
          <w:t xml:space="preserve">hidden </w:t>
        </w:r>
      </w:ins>
      <w:ins w:id="10" w:author="Li Chen" w:date="2018-03-21T22:30:00Z">
        <w:r w:rsidR="001608C1">
          <w:rPr>
            <w:rFonts w:ascii="Arial" w:hAnsi="Arial" w:cs="Arial"/>
            <w:color w:val="171717"/>
            <w:sz w:val="27"/>
            <w:szCs w:val="27"/>
            <w:shd w:val="clear" w:color="auto" w:fill="FFFFFF"/>
          </w:rPr>
          <w:t>tactics.</w:t>
        </w:r>
      </w:ins>
      <w:ins w:id="11" w:author="Li Chen" w:date="2018-03-21T22:25:00Z">
        <w:r w:rsidR="0066325A">
          <w:rPr>
            <w:rFonts w:ascii="Arial" w:hAnsi="Arial" w:cs="Arial"/>
            <w:color w:val="171717"/>
            <w:sz w:val="27"/>
            <w:szCs w:val="27"/>
            <w:shd w:val="clear" w:color="auto" w:fill="FFFFFF"/>
          </w:rPr>
          <w:t xml:space="preserve"> </w:t>
        </w:r>
      </w:ins>
      <w:del w:id="12" w:author="Li Chen" w:date="2018-03-21T22:31:00Z">
        <w:r w:rsidRPr="00A119DE" w:rsidDel="001608C1">
          <w:rPr>
            <w:rFonts w:ascii="Arial" w:hAnsi="Arial" w:cs="Arial"/>
            <w:color w:val="171717"/>
            <w:sz w:val="27"/>
            <w:szCs w:val="27"/>
            <w:shd w:val="clear" w:color="auto" w:fill="FFFFFF"/>
          </w:rPr>
          <w:delText xml:space="preserve">little research has been </w:delText>
        </w:r>
      </w:del>
      <w:del w:id="13" w:author="Li Chen" w:date="2018-03-21T21:52:00Z">
        <w:r w:rsidRPr="00A119DE" w:rsidDel="00563BAE">
          <w:rPr>
            <w:rFonts w:ascii="Arial" w:hAnsi="Arial" w:cs="Arial"/>
            <w:color w:val="171717"/>
            <w:sz w:val="27"/>
            <w:szCs w:val="27"/>
            <w:shd w:val="clear" w:color="auto" w:fill="FFFFFF"/>
          </w:rPr>
          <w:delText xml:space="preserve">down </w:delText>
        </w:r>
      </w:del>
      <w:del w:id="14" w:author="Li Chen" w:date="2018-03-21T22:31:00Z">
        <w:r w:rsidRPr="00A119DE" w:rsidDel="001608C1">
          <w:rPr>
            <w:rFonts w:ascii="Arial" w:hAnsi="Arial" w:cs="Arial"/>
            <w:color w:val="171717"/>
            <w:sz w:val="27"/>
            <w:szCs w:val="27"/>
            <w:shd w:val="clear" w:color="auto" w:fill="FFFFFF"/>
          </w:rPr>
          <w:delText>on fencing data</w:delText>
        </w:r>
      </w:del>
      <w:del w:id="15" w:author="Li Chen" w:date="2018-03-21T22:19:00Z">
        <w:r w:rsidRPr="00A119DE" w:rsidDel="0066325A">
          <w:rPr>
            <w:rFonts w:ascii="Arial" w:hAnsi="Arial" w:cs="Arial"/>
            <w:color w:val="171717"/>
            <w:sz w:val="27"/>
            <w:szCs w:val="27"/>
            <w:shd w:val="clear" w:color="auto" w:fill="FFFFFF"/>
          </w:rPr>
          <w:delText xml:space="preserve"> analysis, except for some based on some statistical models, which is not suitable for discovering tactics</w:delText>
        </w:r>
      </w:del>
      <w:r w:rsidRPr="00A119DE">
        <w:rPr>
          <w:rFonts w:ascii="Arial" w:hAnsi="Arial" w:cs="Arial"/>
          <w:color w:val="171717"/>
          <w:sz w:val="27"/>
          <w:szCs w:val="27"/>
          <w:shd w:val="clear" w:color="auto" w:fill="FFFFFF"/>
        </w:rPr>
        <w:t xml:space="preserve">. Unlike the sequential game such as tennis and table tennis, fencing is a kind of simultaneous </w:t>
      </w:r>
      <w:proofErr w:type="spellStart"/>
      <w:r w:rsidRPr="00A119DE">
        <w:rPr>
          <w:rFonts w:ascii="Arial" w:hAnsi="Arial" w:cs="Arial"/>
          <w:color w:val="171717"/>
          <w:sz w:val="27"/>
          <w:szCs w:val="27"/>
          <w:shd w:val="clear" w:color="auto" w:fill="FFFFFF"/>
        </w:rPr>
        <w:t>game</w:t>
      </w:r>
      <w:del w:id="16" w:author="Li Chen" w:date="2018-03-21T22:32:00Z">
        <w:r w:rsidRPr="00A119DE" w:rsidDel="001608C1">
          <w:rPr>
            <w:rFonts w:ascii="Arial" w:hAnsi="Arial" w:cs="Arial"/>
            <w:color w:val="171717"/>
            <w:sz w:val="27"/>
            <w:szCs w:val="27"/>
            <w:shd w:val="clear" w:color="auto" w:fill="FFFFFF"/>
          </w:rPr>
          <w:delText>. Therefore,</w:delText>
        </w:r>
      </w:del>
      <w:ins w:id="17" w:author="Li Chen" w:date="2018-03-21T22:32:00Z">
        <w:r w:rsidR="001608C1">
          <w:rPr>
            <w:rFonts w:ascii="Arial" w:hAnsi="Arial" w:cs="Arial"/>
            <w:color w:val="171717"/>
            <w:sz w:val="27"/>
            <w:szCs w:val="27"/>
            <w:shd w:val="clear" w:color="auto" w:fill="FFFFFF"/>
          </w:rPr>
          <w:t>,thus</w:t>
        </w:r>
      </w:ins>
      <w:proofErr w:type="spellEnd"/>
      <w:r w:rsidRPr="00A119DE">
        <w:rPr>
          <w:rFonts w:ascii="Arial" w:hAnsi="Arial" w:cs="Arial"/>
          <w:color w:val="171717"/>
          <w:sz w:val="27"/>
          <w:szCs w:val="27"/>
          <w:shd w:val="clear" w:color="auto" w:fill="FFFFFF"/>
        </w:rPr>
        <w:t xml:space="preserve"> the </w:t>
      </w:r>
      <w:ins w:id="18" w:author="Li Chen" w:date="2018-03-21T22:32:00Z">
        <w:r w:rsidR="001608C1">
          <w:rPr>
            <w:rFonts w:ascii="Arial" w:hAnsi="Arial" w:cs="Arial"/>
            <w:color w:val="171717"/>
            <w:sz w:val="27"/>
            <w:szCs w:val="27"/>
            <w:shd w:val="clear" w:color="auto" w:fill="FFFFFF"/>
          </w:rPr>
          <w:t xml:space="preserve">existing sports visualization </w:t>
        </w:r>
      </w:ins>
      <w:r w:rsidRPr="00A119DE">
        <w:rPr>
          <w:rFonts w:ascii="Arial" w:hAnsi="Arial" w:cs="Arial"/>
          <w:color w:val="171717"/>
          <w:sz w:val="27"/>
          <w:szCs w:val="27"/>
          <w:shd w:val="clear" w:color="auto" w:fill="FFFFFF"/>
        </w:rPr>
        <w:t xml:space="preserve">methods </w:t>
      </w:r>
      <w:del w:id="19" w:author="Li Chen" w:date="2018-03-21T22:33:00Z">
        <w:r w:rsidRPr="00A119DE" w:rsidDel="001608C1">
          <w:rPr>
            <w:rFonts w:ascii="Arial" w:hAnsi="Arial" w:cs="Arial"/>
            <w:color w:val="171717"/>
            <w:sz w:val="27"/>
            <w:szCs w:val="27"/>
            <w:shd w:val="clear" w:color="auto" w:fill="FFFFFF"/>
          </w:rPr>
          <w:delText xml:space="preserve">to the former games </w:delText>
        </w:r>
      </w:del>
      <w:r w:rsidRPr="00A119DE">
        <w:rPr>
          <w:rFonts w:ascii="Arial" w:hAnsi="Arial" w:cs="Arial"/>
          <w:color w:val="171717"/>
          <w:sz w:val="27"/>
          <w:szCs w:val="27"/>
          <w:shd w:val="clear" w:color="auto" w:fill="FFFFFF"/>
        </w:rPr>
        <w:t xml:space="preserve">cannot </w:t>
      </w:r>
      <w:del w:id="20" w:author="Li Chen" w:date="2018-03-21T22:35:00Z">
        <w:r w:rsidRPr="00A119DE" w:rsidDel="001608C1">
          <w:rPr>
            <w:rFonts w:ascii="Arial" w:hAnsi="Arial" w:cs="Arial"/>
            <w:color w:val="171717"/>
            <w:sz w:val="27"/>
            <w:szCs w:val="27"/>
            <w:shd w:val="clear" w:color="auto" w:fill="FFFFFF"/>
          </w:rPr>
          <w:delText>be applied on fencing</w:delText>
        </w:r>
      </w:del>
      <w:ins w:id="21" w:author="Li Chen" w:date="2018-03-21T22:35:00Z">
        <w:r w:rsidR="001608C1">
          <w:rPr>
            <w:rFonts w:ascii="Arial" w:hAnsi="Arial" w:cs="Arial"/>
            <w:color w:val="171717"/>
            <w:sz w:val="27"/>
            <w:szCs w:val="27"/>
            <w:shd w:val="clear" w:color="auto" w:fill="FFFFFF"/>
          </w:rPr>
          <w:t>work well on it</w:t>
        </w:r>
      </w:ins>
      <w:ins w:id="22" w:author="Li Chen" w:date="2018-03-21T22:34:00Z">
        <w:r w:rsidR="001608C1">
          <w:rPr>
            <w:rFonts w:ascii="Arial" w:hAnsi="Arial" w:cs="Arial"/>
            <w:color w:val="171717"/>
            <w:sz w:val="27"/>
            <w:szCs w:val="27"/>
            <w:shd w:val="clear" w:color="auto" w:fill="FFFFFF"/>
          </w:rPr>
          <w:t xml:space="preserve"> either</w:t>
        </w:r>
      </w:ins>
      <w:r w:rsidRPr="00A119DE">
        <w:rPr>
          <w:rFonts w:ascii="Arial" w:hAnsi="Arial" w:cs="Arial"/>
          <w:color w:val="171717"/>
          <w:sz w:val="27"/>
          <w:szCs w:val="27"/>
          <w:shd w:val="clear" w:color="auto" w:fill="FFFFFF"/>
        </w:rPr>
        <w:t>.</w:t>
      </w:r>
    </w:p>
    <w:p w:rsidR="00A119DE" w:rsidRPr="00A119DE" w:rsidRDefault="00A119DE" w:rsidP="00A119DE">
      <w:pPr>
        <w:rPr>
          <w:rFonts w:ascii="Arial" w:hAnsi="Arial" w:cs="Arial"/>
          <w:color w:val="171717"/>
          <w:sz w:val="27"/>
          <w:szCs w:val="27"/>
          <w:shd w:val="clear" w:color="auto" w:fill="FFFFFF"/>
        </w:rPr>
      </w:pPr>
      <w:r w:rsidRPr="00A119DE">
        <w:rPr>
          <w:rFonts w:ascii="Arial" w:hAnsi="Arial" w:cs="Arial" w:hint="eastAsia"/>
          <w:color w:val="171717"/>
          <w:sz w:val="27"/>
          <w:szCs w:val="27"/>
          <w:shd w:val="clear" w:color="auto" w:fill="FFFFFF"/>
        </w:rPr>
        <w:t>（工作）</w:t>
      </w:r>
      <w:r w:rsidRPr="00A119DE">
        <w:rPr>
          <w:rFonts w:ascii="Arial" w:hAnsi="Arial" w:cs="Arial"/>
          <w:color w:val="171717"/>
          <w:sz w:val="27"/>
          <w:szCs w:val="27"/>
          <w:shd w:val="clear" w:color="auto" w:fill="FFFFFF"/>
        </w:rPr>
        <w:t xml:space="preserve">In this work, we cooperate with experts in fencing to analyze technical and tactical characteristics </w:t>
      </w:r>
      <w:del w:id="23" w:author="Li Chen" w:date="2018-03-21T22:39:00Z">
        <w:r w:rsidRPr="00A119DE" w:rsidDel="001608C1">
          <w:rPr>
            <w:rFonts w:ascii="Arial" w:hAnsi="Arial" w:cs="Arial"/>
            <w:color w:val="171717"/>
            <w:sz w:val="27"/>
            <w:szCs w:val="27"/>
            <w:shd w:val="clear" w:color="auto" w:fill="FFFFFF"/>
          </w:rPr>
          <w:delText xml:space="preserve">that are clear or fuzzy </w:delText>
        </w:r>
      </w:del>
      <w:r w:rsidRPr="00A119DE">
        <w:rPr>
          <w:rFonts w:ascii="Arial" w:hAnsi="Arial" w:cs="Arial"/>
          <w:color w:val="171717"/>
          <w:sz w:val="27"/>
          <w:szCs w:val="27"/>
          <w:shd w:val="clear" w:color="auto" w:fill="FFFFFF"/>
        </w:rPr>
        <w:t>in fencing competition</w:t>
      </w:r>
      <w:del w:id="24" w:author="Li Chen" w:date="2018-03-21T22:40:00Z">
        <w:r w:rsidRPr="00A119DE" w:rsidDel="00CF1E68">
          <w:rPr>
            <w:rFonts w:ascii="Arial" w:hAnsi="Arial" w:cs="Arial"/>
            <w:color w:val="171717"/>
            <w:sz w:val="27"/>
            <w:szCs w:val="27"/>
            <w:shd w:val="clear" w:color="auto" w:fill="FFFFFF"/>
          </w:rPr>
          <w:delText>, and summarize the requirements of exploring these fuzzy problems through visual analysis</w:delText>
        </w:r>
      </w:del>
      <w:r w:rsidRPr="00A119DE">
        <w:rPr>
          <w:rFonts w:ascii="Arial" w:hAnsi="Arial" w:cs="Arial"/>
          <w:color w:val="171717"/>
          <w:sz w:val="27"/>
          <w:szCs w:val="27"/>
          <w:shd w:val="clear" w:color="auto" w:fill="FFFFFF"/>
        </w:rPr>
        <w:t>. To meet the</w:t>
      </w:r>
      <w:ins w:id="25" w:author="Li Chen" w:date="2018-03-21T22:42:00Z">
        <w:r w:rsidR="00CF1E68">
          <w:rPr>
            <w:rFonts w:ascii="Arial" w:hAnsi="Arial" w:cs="Arial"/>
            <w:color w:val="171717"/>
            <w:sz w:val="27"/>
            <w:szCs w:val="27"/>
            <w:shd w:val="clear" w:color="auto" w:fill="FFFFFF"/>
          </w:rPr>
          <w:t>ir</w:t>
        </w:r>
      </w:ins>
      <w:del w:id="26" w:author="Li Chen" w:date="2018-03-21T22:41:00Z">
        <w:r w:rsidRPr="00A119DE" w:rsidDel="00CF1E68">
          <w:rPr>
            <w:rFonts w:ascii="Arial" w:hAnsi="Arial" w:cs="Arial"/>
            <w:color w:val="171717"/>
            <w:sz w:val="27"/>
            <w:szCs w:val="27"/>
            <w:shd w:val="clear" w:color="auto" w:fill="FFFFFF"/>
          </w:rPr>
          <w:delText>se</w:delText>
        </w:r>
      </w:del>
      <w:r w:rsidRPr="00A119DE">
        <w:rPr>
          <w:rFonts w:ascii="Arial" w:hAnsi="Arial" w:cs="Arial"/>
          <w:color w:val="171717"/>
          <w:sz w:val="27"/>
          <w:szCs w:val="27"/>
          <w:shd w:val="clear" w:color="auto" w:fill="FFFFFF"/>
        </w:rPr>
        <w:t xml:space="preserve"> requirement</w:t>
      </w:r>
      <w:ins w:id="27" w:author="Li Chen" w:date="2018-03-21T22:41:00Z">
        <w:r w:rsidR="00CF1E68">
          <w:rPr>
            <w:rFonts w:ascii="Arial" w:hAnsi="Arial" w:cs="Arial"/>
            <w:color w:val="171717"/>
            <w:sz w:val="27"/>
            <w:szCs w:val="27"/>
            <w:shd w:val="clear" w:color="auto" w:fill="FFFFFF"/>
          </w:rPr>
          <w:t>s</w:t>
        </w:r>
      </w:ins>
      <w:r w:rsidRPr="00A119DE">
        <w:rPr>
          <w:rFonts w:ascii="Arial" w:hAnsi="Arial" w:cs="Arial"/>
          <w:color w:val="171717"/>
          <w:sz w:val="27"/>
          <w:szCs w:val="27"/>
          <w:shd w:val="clear" w:color="auto" w:fill="FFFFFF"/>
        </w:rPr>
        <w:t xml:space="preserve">, we design and implement an interactive visualization system for fencing competition data - </w:t>
      </w:r>
      <w:proofErr w:type="spellStart"/>
      <w:r w:rsidRPr="00A119DE">
        <w:rPr>
          <w:rFonts w:ascii="Arial" w:hAnsi="Arial" w:cs="Arial"/>
          <w:color w:val="171717"/>
          <w:sz w:val="27"/>
          <w:szCs w:val="27"/>
          <w:shd w:val="clear" w:color="auto" w:fill="FFFFFF"/>
        </w:rPr>
        <w:t>FencingVis</w:t>
      </w:r>
      <w:proofErr w:type="spellEnd"/>
      <w:r w:rsidRPr="00A119DE">
        <w:rPr>
          <w:rFonts w:ascii="Arial" w:hAnsi="Arial" w:cs="Arial"/>
          <w:color w:val="171717"/>
          <w:sz w:val="27"/>
          <w:szCs w:val="27"/>
          <w:shd w:val="clear" w:color="auto" w:fill="FFFFFF"/>
        </w:rPr>
        <w:t xml:space="preserve">. </w:t>
      </w:r>
      <w:del w:id="28" w:author="Li Chen" w:date="2018-03-21T22:43:00Z">
        <w:r w:rsidRPr="00A119DE" w:rsidDel="00CF1E68">
          <w:rPr>
            <w:rFonts w:ascii="Arial" w:hAnsi="Arial" w:cs="Arial"/>
            <w:color w:val="171717"/>
            <w:sz w:val="27"/>
            <w:szCs w:val="27"/>
            <w:shd w:val="clear" w:color="auto" w:fill="FFFFFF"/>
          </w:rPr>
          <w:delText>We first analyze t</w:delText>
        </w:r>
      </w:del>
      <w:ins w:id="29" w:author="Li Chen" w:date="2018-03-21T22:43:00Z">
        <w:r w:rsidR="00CF1E68">
          <w:rPr>
            <w:rFonts w:ascii="Arial" w:hAnsi="Arial" w:cs="Arial"/>
            <w:color w:val="171717"/>
            <w:sz w:val="27"/>
            <w:szCs w:val="27"/>
            <w:shd w:val="clear" w:color="auto" w:fill="FFFFFF"/>
          </w:rPr>
          <w:t>T</w:t>
        </w:r>
      </w:ins>
      <w:r w:rsidRPr="00A119DE">
        <w:rPr>
          <w:rFonts w:ascii="Arial" w:hAnsi="Arial" w:cs="Arial"/>
          <w:color w:val="171717"/>
          <w:sz w:val="27"/>
          <w:szCs w:val="27"/>
          <w:shd w:val="clear" w:color="auto" w:fill="FFFFFF"/>
        </w:rPr>
        <w:t>he sequences of the fencers’ actions in the bout</w:t>
      </w:r>
      <w:ins w:id="30" w:author="Li Chen" w:date="2018-03-21T22:43:00Z">
        <w:r w:rsidR="00CF1E68">
          <w:rPr>
            <w:rFonts w:ascii="Arial" w:hAnsi="Arial" w:cs="Arial"/>
            <w:color w:val="171717"/>
            <w:sz w:val="27"/>
            <w:szCs w:val="27"/>
            <w:shd w:val="clear" w:color="auto" w:fill="FFFFFF"/>
          </w:rPr>
          <w:t xml:space="preserve"> are first analyzed</w:t>
        </w:r>
      </w:ins>
      <w:ins w:id="31" w:author="Li Chen" w:date="2018-03-21T22:53:00Z">
        <w:r w:rsidR="0086325F">
          <w:rPr>
            <w:rFonts w:ascii="Arial" w:hAnsi="Arial" w:cs="Arial"/>
            <w:color w:val="171717"/>
            <w:sz w:val="27"/>
            <w:szCs w:val="27"/>
            <w:shd w:val="clear" w:color="auto" w:fill="FFFFFF"/>
          </w:rPr>
          <w:t xml:space="preserve"> to find patterns of behaviors</w:t>
        </w:r>
      </w:ins>
      <w:r w:rsidRPr="00A119DE">
        <w:rPr>
          <w:rFonts w:ascii="Arial" w:hAnsi="Arial" w:cs="Arial"/>
          <w:color w:val="171717"/>
          <w:sz w:val="27"/>
          <w:szCs w:val="27"/>
          <w:shd w:val="clear" w:color="auto" w:fill="FFFFFF"/>
        </w:rPr>
        <w:t xml:space="preserve">. Then </w:t>
      </w:r>
      <w:ins w:id="32" w:author="Li Chen" w:date="2018-03-21T22:51:00Z">
        <w:r w:rsidR="0086325F">
          <w:rPr>
            <w:rFonts w:ascii="Arial" w:hAnsi="Arial" w:cs="Arial"/>
            <w:color w:val="171717"/>
            <w:sz w:val="27"/>
            <w:szCs w:val="27"/>
            <w:shd w:val="clear" w:color="auto" w:fill="FFFFFF"/>
          </w:rPr>
          <w:t>a graph model is constructed to show the combination</w:t>
        </w:r>
      </w:ins>
      <w:ins w:id="33" w:author="Li Chen" w:date="2018-03-21T22:55:00Z">
        <w:r w:rsidR="0086325F">
          <w:rPr>
            <w:rFonts w:ascii="Arial" w:hAnsi="Arial" w:cs="Arial"/>
            <w:color w:val="171717"/>
            <w:sz w:val="27"/>
            <w:szCs w:val="27"/>
            <w:shd w:val="clear" w:color="auto" w:fill="FFFFFF"/>
          </w:rPr>
          <w:t xml:space="preserve"> of </w:t>
        </w:r>
      </w:ins>
      <w:del w:id="34" w:author="Li Chen" w:date="2018-03-21T22:44:00Z">
        <w:r w:rsidRPr="00A119DE" w:rsidDel="00CF1E68">
          <w:rPr>
            <w:rFonts w:ascii="Arial" w:hAnsi="Arial" w:cs="Arial"/>
            <w:color w:val="171717"/>
            <w:sz w:val="27"/>
            <w:szCs w:val="27"/>
            <w:shd w:val="clear" w:color="auto" w:fill="FFFFFF"/>
          </w:rPr>
          <w:delText xml:space="preserve">we extract </w:delText>
        </w:r>
      </w:del>
      <w:r w:rsidRPr="00A119DE">
        <w:rPr>
          <w:rFonts w:ascii="Arial" w:hAnsi="Arial" w:cs="Arial"/>
          <w:color w:val="171717"/>
          <w:sz w:val="27"/>
          <w:szCs w:val="27"/>
          <w:shd w:val="clear" w:color="auto" w:fill="FFFFFF"/>
        </w:rPr>
        <w:t>the tactical behaviors</w:t>
      </w:r>
      <w:ins w:id="35" w:author="Li Chen" w:date="2018-03-21T22:56:00Z">
        <w:r w:rsidR="0086325F">
          <w:rPr>
            <w:rFonts w:ascii="Arial" w:hAnsi="Arial" w:cs="Arial"/>
            <w:color w:val="171717"/>
            <w:sz w:val="27"/>
            <w:szCs w:val="27"/>
            <w:shd w:val="clear" w:color="auto" w:fill="FFFFFF"/>
          </w:rPr>
          <w:t>.</w:t>
        </w:r>
      </w:ins>
      <w:del w:id="36" w:author="Li Chen" w:date="2018-03-21T22:56:00Z">
        <w:r w:rsidRPr="00A119DE" w:rsidDel="0086325F">
          <w:rPr>
            <w:rFonts w:ascii="Arial" w:hAnsi="Arial" w:cs="Arial"/>
            <w:color w:val="171717"/>
            <w:sz w:val="27"/>
            <w:szCs w:val="27"/>
            <w:shd w:val="clear" w:color="auto" w:fill="FFFFFF"/>
          </w:rPr>
          <w:delText xml:space="preserve"> </w:delText>
        </w:r>
      </w:del>
      <w:del w:id="37" w:author="Li Chen" w:date="2018-03-21T22:45:00Z">
        <w:r w:rsidRPr="00A119DE" w:rsidDel="00CF1E68">
          <w:rPr>
            <w:rFonts w:ascii="Arial" w:hAnsi="Arial" w:cs="Arial"/>
            <w:color w:val="171717"/>
            <w:sz w:val="27"/>
            <w:szCs w:val="27"/>
            <w:shd w:val="clear" w:color="auto" w:fill="FFFFFF"/>
          </w:rPr>
          <w:delText xml:space="preserve">and </w:delText>
        </w:r>
      </w:del>
      <w:del w:id="38" w:author="Li Chen" w:date="2018-03-21T22:56:00Z">
        <w:r w:rsidRPr="00A119DE" w:rsidDel="0086325F">
          <w:rPr>
            <w:rFonts w:ascii="Arial" w:hAnsi="Arial" w:cs="Arial"/>
            <w:color w:val="171717"/>
            <w:sz w:val="27"/>
            <w:szCs w:val="27"/>
            <w:shd w:val="clear" w:color="auto" w:fill="FFFFFF"/>
          </w:rPr>
          <w:delText xml:space="preserve">construct a graph model </w:delText>
        </w:r>
      </w:del>
      <w:del w:id="39" w:author="Li Chen" w:date="2018-03-21T22:46:00Z">
        <w:r w:rsidRPr="00A119DE" w:rsidDel="00CF1E68">
          <w:rPr>
            <w:rFonts w:ascii="Arial" w:hAnsi="Arial" w:cs="Arial"/>
            <w:color w:val="171717"/>
            <w:sz w:val="27"/>
            <w:szCs w:val="27"/>
            <w:shd w:val="clear" w:color="auto" w:fill="FFFFFF"/>
          </w:rPr>
          <w:delText>of these behaviors to</w:delText>
        </w:r>
      </w:del>
      <w:del w:id="40" w:author="Li Chen" w:date="2018-03-21T22:56:00Z">
        <w:r w:rsidRPr="00A119DE" w:rsidDel="0086325F">
          <w:rPr>
            <w:rFonts w:ascii="Arial" w:hAnsi="Arial" w:cs="Arial"/>
            <w:color w:val="171717"/>
            <w:sz w:val="27"/>
            <w:szCs w:val="27"/>
            <w:shd w:val="clear" w:color="auto" w:fill="FFFFFF"/>
          </w:rPr>
          <w:delText xml:space="preserve"> express their tactical combinations</w:delText>
        </w:r>
      </w:del>
      <w:r w:rsidRPr="00A119DE">
        <w:rPr>
          <w:rFonts w:ascii="Arial" w:hAnsi="Arial" w:cs="Arial"/>
          <w:color w:val="171717"/>
          <w:sz w:val="27"/>
          <w:szCs w:val="27"/>
          <w:shd w:val="clear" w:color="auto" w:fill="FFFFFF"/>
        </w:rPr>
        <w:t xml:space="preserve">. We </w:t>
      </w:r>
      <w:ins w:id="41" w:author="Li Chen" w:date="2018-03-21T22:48:00Z">
        <w:r w:rsidR="00CF1E68">
          <w:rPr>
            <w:rFonts w:ascii="Arial" w:hAnsi="Arial" w:cs="Arial"/>
            <w:color w:val="171717"/>
            <w:sz w:val="27"/>
            <w:szCs w:val="27"/>
            <w:shd w:val="clear" w:color="auto" w:fill="FFFFFF"/>
          </w:rPr>
          <w:t xml:space="preserve">further </w:t>
        </w:r>
      </w:ins>
      <w:r w:rsidRPr="00A119DE">
        <w:rPr>
          <w:rFonts w:ascii="Arial" w:hAnsi="Arial" w:cs="Arial"/>
          <w:color w:val="171717"/>
          <w:sz w:val="27"/>
          <w:szCs w:val="27"/>
          <w:shd w:val="clear" w:color="auto" w:fill="FFFFFF"/>
        </w:rPr>
        <w:t xml:space="preserve">design a tactical flow map to show the </w:t>
      </w:r>
      <w:ins w:id="42" w:author="Li Chen" w:date="2018-03-21T22:48:00Z">
        <w:r w:rsidR="00CF1E68" w:rsidRPr="00A119DE">
          <w:rPr>
            <w:rFonts w:ascii="Arial" w:hAnsi="Arial" w:cs="Arial"/>
            <w:color w:val="171717"/>
            <w:sz w:val="27"/>
            <w:szCs w:val="27"/>
            <w:shd w:val="clear" w:color="auto" w:fill="FFFFFF"/>
          </w:rPr>
          <w:t>tactical</w:t>
        </w:r>
        <w:r w:rsidR="00CF1E68" w:rsidRPr="00A119DE">
          <w:rPr>
            <w:rFonts w:ascii="Arial" w:hAnsi="Arial" w:cs="Arial"/>
            <w:color w:val="171717"/>
            <w:sz w:val="27"/>
            <w:szCs w:val="27"/>
            <w:shd w:val="clear" w:color="auto" w:fill="FFFFFF"/>
          </w:rPr>
          <w:t xml:space="preserve"> </w:t>
        </w:r>
      </w:ins>
      <w:r w:rsidRPr="00A119DE">
        <w:rPr>
          <w:rFonts w:ascii="Arial" w:hAnsi="Arial" w:cs="Arial"/>
          <w:color w:val="171717"/>
          <w:sz w:val="27"/>
          <w:szCs w:val="27"/>
          <w:shd w:val="clear" w:color="auto" w:fill="FFFFFF"/>
        </w:rPr>
        <w:t xml:space="preserve">model </w:t>
      </w:r>
      <w:del w:id="43" w:author="Li Chen" w:date="2018-03-21T22:48:00Z">
        <w:r w:rsidRPr="00A119DE" w:rsidDel="00CF1E68">
          <w:rPr>
            <w:rFonts w:ascii="Arial" w:hAnsi="Arial" w:cs="Arial"/>
            <w:color w:val="171717"/>
            <w:sz w:val="27"/>
            <w:szCs w:val="27"/>
            <w:shd w:val="clear" w:color="auto" w:fill="FFFFFF"/>
          </w:rPr>
          <w:delText xml:space="preserve">we built </w:delText>
        </w:r>
      </w:del>
      <w:r w:rsidRPr="00A119DE">
        <w:rPr>
          <w:rFonts w:ascii="Arial" w:hAnsi="Arial" w:cs="Arial"/>
          <w:color w:val="171717"/>
          <w:sz w:val="27"/>
          <w:szCs w:val="27"/>
          <w:shd w:val="clear" w:color="auto" w:fill="FFFFFF"/>
        </w:rPr>
        <w:t xml:space="preserve">and provide multiple interactive ways to explore </w:t>
      </w:r>
      <w:del w:id="44" w:author="Li Chen" w:date="2018-03-21T22:48:00Z">
        <w:r w:rsidRPr="00A119DE" w:rsidDel="00CF1E68">
          <w:rPr>
            <w:rFonts w:ascii="Arial" w:hAnsi="Arial" w:cs="Arial"/>
            <w:color w:val="171717"/>
            <w:sz w:val="27"/>
            <w:szCs w:val="27"/>
            <w:shd w:val="clear" w:color="auto" w:fill="FFFFFF"/>
          </w:rPr>
          <w:delText>the tactical model</w:delText>
        </w:r>
      </w:del>
      <w:ins w:id="45" w:author="Li Chen" w:date="2018-03-21T22:48:00Z">
        <w:r w:rsidR="00CF1E68">
          <w:rPr>
            <w:rFonts w:ascii="Arial" w:hAnsi="Arial" w:cs="Arial"/>
            <w:color w:val="171717"/>
            <w:sz w:val="27"/>
            <w:szCs w:val="27"/>
            <w:shd w:val="clear" w:color="auto" w:fill="FFFFFF"/>
          </w:rPr>
          <w:t>it</w:t>
        </w:r>
      </w:ins>
      <w:r w:rsidRPr="00A119DE">
        <w:rPr>
          <w:rFonts w:ascii="Arial" w:hAnsi="Arial" w:cs="Arial"/>
          <w:color w:val="171717"/>
          <w:sz w:val="27"/>
          <w:szCs w:val="27"/>
          <w:shd w:val="clear" w:color="auto" w:fill="FFFFFF"/>
        </w:rPr>
        <w:t>. We also provide a number of well</w:t>
      </w:r>
      <w:bookmarkStart w:id="46" w:name="_GoBack"/>
      <w:bookmarkEnd w:id="46"/>
      <w:r w:rsidRPr="00A119DE">
        <w:rPr>
          <w:rFonts w:ascii="Arial" w:hAnsi="Arial" w:cs="Arial"/>
          <w:color w:val="171717"/>
          <w:sz w:val="27"/>
          <w:szCs w:val="27"/>
          <w:shd w:val="clear" w:color="auto" w:fill="FFFFFF"/>
        </w:rPr>
        <w:t>-coordinated-views to supplement the tactical flow chart. They can display the information in the fencing competition from different perspectives and integrate organically with the tactical flow chart through consistent visual style and view coordination.</w:t>
      </w:r>
    </w:p>
    <w:p w:rsidR="00DD2D5D" w:rsidRPr="00A119DE" w:rsidRDefault="00A119DE" w:rsidP="00A119DE">
      <w:r w:rsidRPr="00A119DE">
        <w:rPr>
          <w:rFonts w:ascii="Arial" w:hAnsi="Arial" w:cs="Arial" w:hint="eastAsia"/>
          <w:color w:val="171717"/>
          <w:sz w:val="27"/>
          <w:szCs w:val="27"/>
          <w:shd w:val="clear" w:color="auto" w:fill="FFFFFF"/>
        </w:rPr>
        <w:t>（评估）</w:t>
      </w:r>
      <w:r w:rsidRPr="00A119DE">
        <w:rPr>
          <w:rFonts w:ascii="Arial" w:hAnsi="Arial" w:cs="Arial"/>
          <w:color w:val="171717"/>
          <w:sz w:val="27"/>
          <w:szCs w:val="27"/>
          <w:shd w:val="clear" w:color="auto" w:fill="FFFFFF"/>
        </w:rPr>
        <w:t>We demonstrate the usability and effectiveness of the proposed system by two case studies. According to the expert feedback, our system can help analysts find not only the tactical patterns hidden in the fencing game, but also the technical and tactical characteristics of the contestant. In addition to analyze professional competition, our system is able to use for the teaching to fencing beginners, and the tactical demonstration to fencing enthusiasts.</w:t>
      </w:r>
    </w:p>
    <w:sectPr w:rsidR="00DD2D5D" w:rsidRPr="00A119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 Chen">
    <w15:presenceInfo w15:providerId="None" w15:userId="Li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82"/>
    <w:rsid w:val="001608C1"/>
    <w:rsid w:val="00563BAE"/>
    <w:rsid w:val="0066325A"/>
    <w:rsid w:val="007C6382"/>
    <w:rsid w:val="0086325F"/>
    <w:rsid w:val="00A119DE"/>
    <w:rsid w:val="00CF1E68"/>
    <w:rsid w:val="00DD2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96F2"/>
  <w15:chartTrackingRefBased/>
  <w15:docId w15:val="{52FA42CC-D674-49F3-9B76-3EC866AE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Chen</dc:creator>
  <cp:keywords/>
  <dc:description/>
  <cp:lastModifiedBy>Li Chen</cp:lastModifiedBy>
  <cp:revision>3</cp:revision>
  <dcterms:created xsi:type="dcterms:W3CDTF">2018-03-21T09:10:00Z</dcterms:created>
  <dcterms:modified xsi:type="dcterms:W3CDTF">2018-03-21T14:59:00Z</dcterms:modified>
</cp:coreProperties>
</file>